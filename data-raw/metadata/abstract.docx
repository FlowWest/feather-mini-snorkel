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9696" w14:textId="0656BDF0" w:rsidR="00355D44" w:rsidRDefault="00D5476D" w:rsidP="00B2549E">
      <w:pPr>
        <w:spacing w:after="0" w:line="240" w:lineRule="auto"/>
        <w:textAlignment w:val="baseline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Abstract</w:t>
      </w:r>
    </w:p>
    <w:p w14:paraId="706E4031" w14:textId="77777777" w:rsidR="00C52ADE" w:rsidRDefault="00C52ADE" w:rsidP="003A6EC5">
      <w:pPr>
        <w:tabs>
          <w:tab w:val="left" w:pos="7385"/>
        </w:tabs>
        <w:rPr>
          <w:rStyle w:val="normaltextrun"/>
          <w:rFonts w:ascii="Arial" w:hAnsi="Arial" w:cs="Arial"/>
          <w:color w:val="000000"/>
          <w:shd w:val="clear" w:color="auto" w:fill="FFFFFF"/>
          <w:lang w:val="en"/>
        </w:rPr>
      </w:pPr>
    </w:p>
    <w:p w14:paraId="21BF71F7" w14:textId="77777777" w:rsidR="006E0912" w:rsidRPr="00C41E11" w:rsidRDefault="006E0912" w:rsidP="006E0912">
      <w:pPr>
        <w:tabs>
          <w:tab w:val="left" w:pos="7385"/>
        </w:tabs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C41E11">
        <w:rPr>
          <w:rStyle w:val="normaltextrun"/>
          <w:rFonts w:ascii="Calibri" w:hAnsi="Calibri" w:cs="Calibri"/>
          <w:color w:val="000000"/>
          <w:shd w:val="clear" w:color="auto" w:fill="FFFFFF"/>
        </w:rPr>
        <w:t>The goal of data collected is to identify relationships between habitat conditions (depth, substrate, velocity, and cover) and where juvenile Chinook salmon and steelhead occur.</w:t>
      </w:r>
      <w:r w:rsidRPr="00C41E1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DA54B1D" w14:textId="23B2B212" w:rsidR="003A6EC5" w:rsidRDefault="00AC0141" w:rsidP="00AC0141">
      <w:pPr>
        <w:tabs>
          <w:tab w:val="left" w:pos="7385"/>
        </w:tabs>
        <w:rPr>
          <w:rFonts w:ascii="Calibri" w:hAnsi="Calibri" w:cs="Calibri"/>
        </w:rPr>
      </w:pPr>
      <w:r w:rsidRPr="00C41E11">
        <w:rPr>
          <w:rStyle w:val="normaltextrun"/>
          <w:rFonts w:ascii="Calibri" w:hAnsi="Calibri" w:cs="Calibri"/>
          <w:color w:val="000000"/>
          <w:shd w:val="clear" w:color="auto" w:fill="FFFFFF"/>
          <w:lang w:val="en"/>
        </w:rPr>
        <w:t xml:space="preserve">This data was collected monthly from the years </w:t>
      </w:r>
      <w:r w:rsidR="00C52ADE" w:rsidRPr="00C41E11">
        <w:rPr>
          <w:rStyle w:val="normaltextrun"/>
          <w:rFonts w:ascii="Calibri" w:hAnsi="Calibri" w:cs="Calibri"/>
          <w:color w:val="000000"/>
          <w:shd w:val="clear" w:color="auto" w:fill="FFFFFF"/>
          <w:lang w:val="en"/>
        </w:rPr>
        <w:t>2001</w:t>
      </w:r>
      <w:r w:rsidRPr="00C41E11">
        <w:rPr>
          <w:rStyle w:val="normaltextrun"/>
          <w:rFonts w:ascii="Calibri" w:hAnsi="Calibri" w:cs="Calibri"/>
          <w:color w:val="000000"/>
          <w:shd w:val="clear" w:color="auto" w:fill="FFFFFF"/>
          <w:lang w:val="en"/>
        </w:rPr>
        <w:t xml:space="preserve"> to </w:t>
      </w:r>
      <w:r w:rsidR="00C52ADE" w:rsidRPr="00C41E11">
        <w:rPr>
          <w:rStyle w:val="normaltextrun"/>
          <w:rFonts w:ascii="Calibri" w:hAnsi="Calibri" w:cs="Calibri"/>
          <w:color w:val="000000"/>
          <w:shd w:val="clear" w:color="auto" w:fill="FFFFFF"/>
          <w:lang w:val="en"/>
        </w:rPr>
        <w:t>2002</w:t>
      </w:r>
      <w:r w:rsidRPr="00C41E11">
        <w:rPr>
          <w:rStyle w:val="eop"/>
          <w:rFonts w:ascii="Calibri" w:hAnsi="Calibri" w:cs="Calibri"/>
          <w:color w:val="000000"/>
          <w:shd w:val="clear" w:color="auto" w:fill="FFFFFF"/>
        </w:rPr>
        <w:t xml:space="preserve">, during the months of March to August. Sampling occurred across 24 different reaches at random, 12 in Low Flow Channel, and 12 in High Flow Channel; each section covered 25 meter long by 4 meter wide, running parallel to one </w:t>
      </w:r>
      <w:proofErr w:type="gramStart"/>
      <w:r w:rsidRPr="00C41E11">
        <w:rPr>
          <w:rStyle w:val="eop"/>
          <w:rFonts w:ascii="Calibri" w:hAnsi="Calibri" w:cs="Calibri"/>
          <w:color w:val="000000"/>
          <w:shd w:val="clear" w:color="auto" w:fill="FFFFFF"/>
        </w:rPr>
        <w:t>river bank</w:t>
      </w:r>
      <w:proofErr w:type="gramEnd"/>
      <w:r w:rsidRPr="00C41E11">
        <w:rPr>
          <w:rStyle w:val="eop"/>
          <w:rFonts w:ascii="Calibri" w:hAnsi="Calibri" w:cs="Calibri"/>
          <w:color w:val="000000"/>
          <w:shd w:val="clear" w:color="auto" w:fill="FFFFFF"/>
        </w:rPr>
        <w:t>.</w:t>
      </w:r>
      <w:r w:rsidR="007A0B1A">
        <w:tab/>
      </w:r>
    </w:p>
    <w:p w14:paraId="4A0053D9" w14:textId="77777777" w:rsidR="006E0912" w:rsidRPr="003A6EC5" w:rsidRDefault="006E0912" w:rsidP="003A6EC5">
      <w:pPr>
        <w:tabs>
          <w:tab w:val="left" w:pos="7385"/>
        </w:tabs>
        <w:rPr>
          <w:rFonts w:ascii="Calibri" w:hAnsi="Calibri" w:cs="Calibri"/>
        </w:rPr>
      </w:pPr>
    </w:p>
    <w:sectPr w:rsidR="006E0912" w:rsidRPr="003A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E6948"/>
    <w:multiLevelType w:val="multilevel"/>
    <w:tmpl w:val="5F4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92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C1"/>
    <w:rsid w:val="00045604"/>
    <w:rsid w:val="000D6A9C"/>
    <w:rsid w:val="00355D44"/>
    <w:rsid w:val="003A6EC5"/>
    <w:rsid w:val="003E22B7"/>
    <w:rsid w:val="003E68D1"/>
    <w:rsid w:val="006E0912"/>
    <w:rsid w:val="00797D09"/>
    <w:rsid w:val="007A0B1A"/>
    <w:rsid w:val="00830AC1"/>
    <w:rsid w:val="00A35C36"/>
    <w:rsid w:val="00AC0141"/>
    <w:rsid w:val="00B07FB3"/>
    <w:rsid w:val="00B13CE9"/>
    <w:rsid w:val="00B2549E"/>
    <w:rsid w:val="00B55E4B"/>
    <w:rsid w:val="00BC3736"/>
    <w:rsid w:val="00C41E11"/>
    <w:rsid w:val="00C52ADE"/>
    <w:rsid w:val="00C86B3E"/>
    <w:rsid w:val="00CC0A66"/>
    <w:rsid w:val="00CE0474"/>
    <w:rsid w:val="00D5476D"/>
    <w:rsid w:val="00DA46EF"/>
    <w:rsid w:val="00E00C51"/>
    <w:rsid w:val="00E13EBA"/>
    <w:rsid w:val="00FC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00A3"/>
  <w15:chartTrackingRefBased/>
  <w15:docId w15:val="{B4BD12C1-5E37-4203-A7F4-F5204CDF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47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character" w:customStyle="1" w:styleId="normaltextrun">
    <w:name w:val="normaltextrun"/>
    <w:basedOn w:val="DefaultParagraphFont"/>
    <w:rsid w:val="007A0B1A"/>
  </w:style>
  <w:style w:type="character" w:customStyle="1" w:styleId="eop">
    <w:name w:val="eop"/>
    <w:basedOn w:val="DefaultParagraphFont"/>
    <w:rsid w:val="007A0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3A0D97C24D44188E22ED6BF629E5F" ma:contentTypeVersion="11" ma:contentTypeDescription="Create a new document." ma:contentTypeScope="" ma:versionID="d417724eab557a4a1613df09cf549db5">
  <xsd:schema xmlns:xsd="http://www.w3.org/2001/XMLSchema" xmlns:xs="http://www.w3.org/2001/XMLSchema" xmlns:p="http://schemas.microsoft.com/office/2006/metadata/properties" xmlns:ns2="0babd99f-cddb-4efe-bfbd-78b0de5d1c16" targetNamespace="http://schemas.microsoft.com/office/2006/metadata/properties" ma:root="true" ma:fieldsID="452ce7caafae2949ffe48c11a29016ca" ns2:_="">
    <xsd:import namespace="0babd99f-cddb-4efe-bfbd-78b0de5d1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bd99f-cddb-4efe-bfbd-78b0de5d1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DF034-AC63-4FC8-93D1-A8F2D2B86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bd99f-cddb-4efe-bfbd-78b0de5d1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21C82F-5AF4-438F-920C-9ED547137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AF356A-2E96-4152-B308-A06835208F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B85D2-594B-4697-A2DD-FFE190E7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PSMFC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Day</dc:creator>
  <cp:keywords/>
  <dc:description/>
  <cp:lastModifiedBy>Badhia Katz</cp:lastModifiedBy>
  <cp:revision>20</cp:revision>
  <dcterms:created xsi:type="dcterms:W3CDTF">2021-09-29T17:58:00Z</dcterms:created>
  <dcterms:modified xsi:type="dcterms:W3CDTF">2024-03-28T21:49:00Z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0x01010062F3A0D97C24D44188E22ED6BF629E5F</vt:lpwstr>
  </property>
</Properties>
</file>