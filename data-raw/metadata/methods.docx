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B3150" w14:textId="70C80323" w:rsidR="00EC73A0" w:rsidRDefault="002B7345" w:rsidP="009B2541">
      <w:pPr>
        <w:rPr>
          <w:rFonts w:asciiTheme="majorHAnsi" w:eastAsia="Calibri" w:hAnsiTheme="majorHAnsi" w:cstheme="majorBidi"/>
          <w:color w:val="2F5496" w:themeColor="accent1" w:themeShade="BF"/>
          <w:sz w:val="26"/>
          <w:szCs w:val="26"/>
        </w:rPr>
      </w:pPr>
      <w:r>
        <w:rPr>
          <w:rStyle w:val="normaltextrun"/>
          <w:rFonts w:ascii="Calibri" w:hAnsi="Calibri" w:cs="Calibri"/>
          <w:color w:val="000000"/>
          <w:shd w:val="clear" w:color="auto" w:fill="FFFFFF"/>
        </w:rPr>
        <w:t xml:space="preserve">The objectives of this study included determining the seasonal distribution of rearing juvenile salmonids and other fishes, and direct and indirect effects of water temperatures, habitat, flow, and interspecific interactions on juvenile </w:t>
      </w:r>
      <w:proofErr w:type="spellStart"/>
      <w:r>
        <w:rPr>
          <w:rStyle w:val="normaltextrun"/>
          <w:rFonts w:ascii="Calibri" w:hAnsi="Calibri" w:cs="Calibri"/>
          <w:color w:val="000000"/>
          <w:shd w:val="clear" w:color="auto" w:fill="FFFFFF"/>
        </w:rPr>
        <w:t xml:space="preserve">salmonids. </w:t>
      </w:r>
      <w:proofErr w:type="spellEnd"/>
      <w:r w:rsidR="00EC73A0" w:rsidRPr="00EC73A0">
        <w:rPr>
          <w:rStyle w:val="normaltextrun"/>
          <w:rFonts w:ascii="Calibri" w:hAnsi="Calibri" w:cs="Calibri"/>
          <w:color w:val="000000"/>
          <w:shd w:val="clear" w:color="auto" w:fill="FFFFFF"/>
        </w:rPr>
        <w:t>Snorkel surveys were conducted between March and August at 24 sampling locations selected at random (12 in L</w:t>
      </w:r>
      <w:r w:rsidR="00763121">
        <w:rPr>
          <w:rStyle w:val="normaltextrun"/>
          <w:rFonts w:ascii="Calibri" w:hAnsi="Calibri" w:cs="Calibri"/>
          <w:color w:val="000000"/>
          <w:shd w:val="clear" w:color="auto" w:fill="FFFFFF"/>
        </w:rPr>
        <w:t xml:space="preserve">ow </w:t>
      </w:r>
      <w:r w:rsidR="00EC73A0" w:rsidRPr="00EC73A0">
        <w:rPr>
          <w:rStyle w:val="normaltextrun"/>
          <w:rFonts w:ascii="Calibri" w:hAnsi="Calibri" w:cs="Calibri"/>
          <w:color w:val="000000"/>
          <w:shd w:val="clear" w:color="auto" w:fill="FFFFFF"/>
        </w:rPr>
        <w:t>F</w:t>
      </w:r>
      <w:r w:rsidR="00763121">
        <w:rPr>
          <w:rStyle w:val="normaltextrun"/>
          <w:rFonts w:ascii="Calibri" w:hAnsi="Calibri" w:cs="Calibri"/>
          <w:color w:val="000000"/>
          <w:shd w:val="clear" w:color="auto" w:fill="FFFFFF"/>
        </w:rPr>
        <w:t xml:space="preserve">low </w:t>
      </w:r>
      <w:r w:rsidR="00EC73A0" w:rsidRPr="00EC73A0">
        <w:rPr>
          <w:rStyle w:val="normaltextrun"/>
          <w:rFonts w:ascii="Calibri" w:hAnsi="Calibri" w:cs="Calibri"/>
          <w:color w:val="000000"/>
          <w:shd w:val="clear" w:color="auto" w:fill="FFFFFF"/>
        </w:rPr>
        <w:t>C</w:t>
      </w:r>
      <w:r w:rsidR="00763121">
        <w:rPr>
          <w:rStyle w:val="normaltextrun"/>
          <w:rFonts w:ascii="Calibri" w:hAnsi="Calibri" w:cs="Calibri"/>
          <w:color w:val="000000"/>
          <w:shd w:val="clear" w:color="auto" w:fill="FFFFFF"/>
        </w:rPr>
        <w:t>hannel</w:t>
      </w:r>
      <w:r w:rsidR="00EC73A0" w:rsidRPr="00EC73A0">
        <w:rPr>
          <w:rStyle w:val="normaltextrun"/>
          <w:rFonts w:ascii="Calibri" w:hAnsi="Calibri" w:cs="Calibri"/>
          <w:color w:val="000000"/>
          <w:shd w:val="clear" w:color="auto" w:fill="FFFFFF"/>
        </w:rPr>
        <w:t>, 12 in H</w:t>
      </w:r>
      <w:r w:rsidR="00763121">
        <w:rPr>
          <w:rStyle w:val="normaltextrun"/>
          <w:rFonts w:ascii="Calibri" w:hAnsi="Calibri" w:cs="Calibri"/>
          <w:color w:val="000000"/>
          <w:shd w:val="clear" w:color="auto" w:fill="FFFFFF"/>
        </w:rPr>
        <w:t xml:space="preserve">igh </w:t>
      </w:r>
      <w:r w:rsidR="00EC73A0" w:rsidRPr="00EC73A0">
        <w:rPr>
          <w:rStyle w:val="normaltextrun"/>
          <w:rFonts w:ascii="Calibri" w:hAnsi="Calibri" w:cs="Calibri"/>
          <w:color w:val="000000"/>
          <w:shd w:val="clear" w:color="auto" w:fill="FFFFFF"/>
        </w:rPr>
        <w:t>F</w:t>
      </w:r>
      <w:r w:rsidR="00763121">
        <w:rPr>
          <w:rStyle w:val="normaltextrun"/>
          <w:rFonts w:ascii="Calibri" w:hAnsi="Calibri" w:cs="Calibri"/>
          <w:color w:val="000000"/>
          <w:shd w:val="clear" w:color="auto" w:fill="FFFFFF"/>
        </w:rPr>
        <w:t xml:space="preserve">low </w:t>
      </w:r>
      <w:r w:rsidR="00EC73A0" w:rsidRPr="00EC73A0">
        <w:rPr>
          <w:rStyle w:val="normaltextrun"/>
          <w:rFonts w:ascii="Calibri" w:hAnsi="Calibri" w:cs="Calibri"/>
          <w:color w:val="000000"/>
          <w:shd w:val="clear" w:color="auto" w:fill="FFFFFF"/>
        </w:rPr>
        <w:t>C</w:t>
      </w:r>
      <w:r w:rsidR="00763121">
        <w:rPr>
          <w:rStyle w:val="normaltextrun"/>
          <w:rFonts w:ascii="Calibri" w:hAnsi="Calibri" w:cs="Calibri"/>
          <w:color w:val="000000"/>
          <w:shd w:val="clear" w:color="auto" w:fill="FFFFFF"/>
        </w:rPr>
        <w:t>hannel</w:t>
      </w:r>
      <w:r w:rsidR="00EC73A0" w:rsidRPr="00EC73A0">
        <w:rPr>
          <w:rStyle w:val="normaltextrun"/>
          <w:rFonts w:ascii="Calibri" w:hAnsi="Calibri" w:cs="Calibri"/>
          <w:color w:val="000000"/>
          <w:shd w:val="clear" w:color="auto" w:fill="FFFFFF"/>
        </w:rPr>
        <w:t>). Each section covered an area</w:t>
      </w:r>
      <w:r w:rsidR="00763121">
        <w:rPr>
          <w:rStyle w:val="normaltextrun"/>
          <w:rFonts w:ascii="Calibri" w:hAnsi="Calibri" w:cs="Calibri"/>
          <w:color w:val="000000"/>
          <w:shd w:val="clear" w:color="auto" w:fill="FFFFFF"/>
        </w:rPr>
        <w:t xml:space="preserve"> of</w:t>
      </w:r>
      <w:r w:rsidR="00EC73A0" w:rsidRPr="00EC73A0">
        <w:rPr>
          <w:rStyle w:val="normaltextrun"/>
          <w:rFonts w:ascii="Calibri" w:hAnsi="Calibri" w:cs="Calibri"/>
          <w:color w:val="000000"/>
          <w:shd w:val="clear" w:color="auto" w:fill="FFFFFF"/>
        </w:rPr>
        <w:t xml:space="preserve"> 25 meters long and four meters wide and ran parallel to one riverbank. Two divers surveyed the reach by swimming upstream and marking the location of fish observations and the number, species and size of the fish observed. The divers would then measure water depth, average velocity, substrate, cover, and habitat types at 36 points, each representing one square meter within the reach. The divers also returned to the locations where fish were observed and measured depth and focal velocity associated with each fish observation. Water temperature was continuously monitored through a network of </w:t>
      </w:r>
      <w:proofErr w:type="spellStart"/>
      <w:r w:rsidR="00EC73A0" w:rsidRPr="00EC73A0">
        <w:rPr>
          <w:rStyle w:val="normaltextrun"/>
          <w:rFonts w:ascii="Calibri" w:hAnsi="Calibri" w:cs="Calibri"/>
          <w:color w:val="000000"/>
          <w:shd w:val="clear" w:color="auto" w:fill="FFFFFF"/>
        </w:rPr>
        <w:t>StowAway</w:t>
      </w:r>
      <w:proofErr w:type="spellEnd"/>
      <w:r w:rsidR="00EC73A0" w:rsidRPr="00EC73A0">
        <w:rPr>
          <w:rStyle w:val="normaltextrun"/>
          <w:rFonts w:ascii="Calibri" w:hAnsi="Calibri" w:cs="Calibri"/>
          <w:color w:val="000000"/>
          <w:shd w:val="clear" w:color="auto" w:fill="FFFFFF"/>
        </w:rPr>
        <w:t xml:space="preserve"> electronic thermistors.</w:t>
      </w:r>
      <w:r w:rsidR="00EC73A0" w:rsidRPr="00EC73A0">
        <w:rPr>
          <w:rStyle w:val="eop"/>
          <w:rFonts w:ascii="Calibri" w:hAnsi="Calibri" w:cs="Calibri"/>
          <w:color w:val="000000"/>
          <w:shd w:val="clear" w:color="auto" w:fill="FFFFFF"/>
        </w:rPr>
        <w:t> </w:t>
      </w:r>
    </w:p>
    <w:p w14:paraId="5447FF23" w14:textId="31C26D05" w:rsidR="00A4246F" w:rsidRPr="0050758B" w:rsidRDefault="00A4246F" w:rsidP="0099703A">
      <w:pPr>
        <w:pStyle w:val="ListParagraph"/>
      </w:pPr>
    </w:p>
    <w:sectPr w:rsidR="00A4246F" w:rsidRPr="0050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4D6B"/>
    <w:multiLevelType w:val="multilevel"/>
    <w:tmpl w:val="6A7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A12F9"/>
    <w:multiLevelType w:val="hybridMultilevel"/>
    <w:tmpl w:val="053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2"/>
  </w:num>
  <w:num w:numId="2" w16cid:durableId="625355915">
    <w:abstractNumId w:val="9"/>
  </w:num>
  <w:num w:numId="3" w16cid:durableId="376391627">
    <w:abstractNumId w:val="8"/>
  </w:num>
  <w:num w:numId="4" w16cid:durableId="115956147">
    <w:abstractNumId w:val="4"/>
  </w:num>
  <w:num w:numId="5" w16cid:durableId="971404407">
    <w:abstractNumId w:val="1"/>
  </w:num>
  <w:num w:numId="6" w16cid:durableId="238490287">
    <w:abstractNumId w:val="10"/>
  </w:num>
  <w:num w:numId="7" w16cid:durableId="1071778494">
    <w:abstractNumId w:val="5"/>
  </w:num>
  <w:num w:numId="8" w16cid:durableId="1738941597">
    <w:abstractNumId w:val="7"/>
  </w:num>
  <w:num w:numId="9" w16cid:durableId="548693019">
    <w:abstractNumId w:val="3"/>
  </w:num>
  <w:num w:numId="10" w16cid:durableId="1858812503">
    <w:abstractNumId w:val="0"/>
  </w:num>
  <w:num w:numId="11" w16cid:durableId="1344362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D54D5"/>
    <w:rsid w:val="00105EC3"/>
    <w:rsid w:val="001F32E1"/>
    <w:rsid w:val="002539C6"/>
    <w:rsid w:val="002B7345"/>
    <w:rsid w:val="00305C38"/>
    <w:rsid w:val="00407383"/>
    <w:rsid w:val="0050758B"/>
    <w:rsid w:val="00763121"/>
    <w:rsid w:val="00885BB6"/>
    <w:rsid w:val="0099703A"/>
    <w:rsid w:val="009B2541"/>
    <w:rsid w:val="009C476D"/>
    <w:rsid w:val="00A4246F"/>
    <w:rsid w:val="00A85DFA"/>
    <w:rsid w:val="00CD59E4"/>
    <w:rsid w:val="00D41F51"/>
    <w:rsid w:val="00EA4809"/>
    <w:rsid w:val="00EC73A0"/>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73A0"/>
  </w:style>
  <w:style w:type="character" w:customStyle="1" w:styleId="eop">
    <w:name w:val="eop"/>
    <w:basedOn w:val="DefaultParagraphFont"/>
    <w:rsid w:val="00EC73A0"/>
  </w:style>
  <w:style w:type="paragraph" w:customStyle="1" w:styleId="paragraph">
    <w:name w:val="paragraph"/>
    <w:basedOn w:val="Normal"/>
    <w:rsid w:val="00EC73A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7631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15459">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Ashley Vizek</cp:lastModifiedBy>
  <cp:revision>14</cp:revision>
  <dcterms:created xsi:type="dcterms:W3CDTF">2021-12-09T22:53:00Z</dcterms:created>
  <dcterms:modified xsi:type="dcterms:W3CDTF">2024-05-02T15:46:00Z</dcterms:modified>
</cp:coreProperties>
</file>